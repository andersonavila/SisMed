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5E834A" w14:textId="77777777" w:rsidR="00147F96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SISTEMA MÉDICO PARA CLINICAS SISMED</w:t>
      </w:r>
    </w:p>
    <w:p w14:paraId="13DF7D03" w14:textId="54296DD7" w:rsidR="001C68D9" w:rsidRPr="003E2AF9" w:rsidRDefault="001C68D9" w:rsidP="003E2AF9">
      <w:pPr>
        <w:spacing w:after="0" w:line="360" w:lineRule="auto"/>
        <w:jc w:val="center"/>
        <w:rPr>
          <w:b/>
          <w:sz w:val="28"/>
          <w:szCs w:val="24"/>
        </w:rPr>
      </w:pPr>
      <w:r w:rsidRPr="003E2AF9">
        <w:rPr>
          <w:b/>
          <w:sz w:val="28"/>
          <w:szCs w:val="24"/>
        </w:rPr>
        <w:t>Especificação de Caso de Uso: UC0</w:t>
      </w:r>
      <w:r w:rsidR="009A62EB">
        <w:rPr>
          <w:b/>
          <w:sz w:val="28"/>
          <w:szCs w:val="24"/>
        </w:rPr>
        <w:t>4</w:t>
      </w:r>
      <w:r w:rsidRPr="003E2AF9">
        <w:rPr>
          <w:b/>
          <w:sz w:val="28"/>
          <w:szCs w:val="24"/>
        </w:rPr>
        <w:t xml:space="preserve"> R</w:t>
      </w:r>
      <w:r w:rsidR="00785B63" w:rsidRPr="003E2AF9">
        <w:rPr>
          <w:b/>
          <w:sz w:val="28"/>
          <w:szCs w:val="24"/>
        </w:rPr>
        <w:t>ecuperar Senha</w:t>
      </w:r>
    </w:p>
    <w:p w14:paraId="7FCB885E" w14:textId="77777777" w:rsidR="00ED6BEB" w:rsidRPr="003E2AF9" w:rsidRDefault="00ED6BEB" w:rsidP="003E2AF9">
      <w:pPr>
        <w:spacing w:after="0" w:line="360" w:lineRule="auto"/>
        <w:jc w:val="both"/>
        <w:rPr>
          <w:b/>
          <w:szCs w:val="24"/>
        </w:rPr>
      </w:pPr>
    </w:p>
    <w:p w14:paraId="3E3B8BC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Visão Geral e Objetivos</w:t>
      </w:r>
    </w:p>
    <w:p w14:paraId="0D6D9D5F" w14:textId="77777777" w:rsidR="00893CEB" w:rsidRPr="003E2AF9" w:rsidRDefault="00766138" w:rsidP="003E2AF9">
      <w:pPr>
        <w:pStyle w:val="PargrafodaLista"/>
        <w:spacing w:after="0" w:line="360" w:lineRule="auto"/>
        <w:ind w:left="360"/>
        <w:jc w:val="both"/>
        <w:rPr>
          <w:color w:val="000000"/>
          <w:szCs w:val="24"/>
        </w:rPr>
      </w:pPr>
      <w:r w:rsidRPr="003E2AF9">
        <w:rPr>
          <w:color w:val="000000"/>
          <w:szCs w:val="24"/>
        </w:rPr>
        <w:t>Este caso de uso tem por objetivo recuperar senha perdida dos usuários.</w:t>
      </w:r>
    </w:p>
    <w:p w14:paraId="413AFDB5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Atores Envolvidos</w:t>
      </w:r>
    </w:p>
    <w:p w14:paraId="0F23EB70" w14:textId="77777777" w:rsidR="001C68D9" w:rsidRPr="003E2AF9" w:rsidRDefault="00766138" w:rsidP="003E2AF9">
      <w:pPr>
        <w:spacing w:after="0" w:line="360" w:lineRule="auto"/>
        <w:ind w:firstLine="360"/>
        <w:jc w:val="both"/>
        <w:rPr>
          <w:szCs w:val="24"/>
        </w:rPr>
      </w:pPr>
      <w:r w:rsidRPr="003E2AF9">
        <w:rPr>
          <w:color w:val="000000"/>
          <w:szCs w:val="24"/>
        </w:rPr>
        <w:t xml:space="preserve">Diretor, </w:t>
      </w:r>
      <w:r w:rsidR="001C68D9" w:rsidRPr="003E2AF9">
        <w:rPr>
          <w:color w:val="000000"/>
          <w:szCs w:val="24"/>
        </w:rPr>
        <w:t xml:space="preserve">Médico </w:t>
      </w:r>
      <w:r w:rsidR="00CD58EF">
        <w:rPr>
          <w:color w:val="000000"/>
          <w:szCs w:val="24"/>
        </w:rPr>
        <w:t>ou</w:t>
      </w:r>
      <w:r w:rsidR="001C68D9" w:rsidRPr="003E2AF9">
        <w:rPr>
          <w:color w:val="000000"/>
          <w:szCs w:val="24"/>
        </w:rPr>
        <w:t xml:space="preserve"> Recepcionista</w:t>
      </w:r>
    </w:p>
    <w:p w14:paraId="700BE3A1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Pré-Condições</w:t>
      </w:r>
    </w:p>
    <w:p w14:paraId="13287D52" w14:textId="77777777" w:rsidR="00766138" w:rsidRPr="003E2AF9" w:rsidRDefault="00766138" w:rsidP="003E2AF9">
      <w:pPr>
        <w:pStyle w:val="PargrafodaLista"/>
        <w:spacing w:after="0" w:line="360" w:lineRule="auto"/>
        <w:ind w:left="360"/>
        <w:jc w:val="both"/>
        <w:rPr>
          <w:b/>
          <w:szCs w:val="24"/>
        </w:rPr>
      </w:pPr>
      <w:r w:rsidRPr="003E2AF9">
        <w:rPr>
          <w:color w:val="000000"/>
          <w:szCs w:val="24"/>
        </w:rPr>
        <w:t>Estar cadastrado no SisMed.</w:t>
      </w:r>
      <w:r w:rsidRPr="003E2AF9">
        <w:rPr>
          <w:b/>
          <w:szCs w:val="24"/>
        </w:rPr>
        <w:t xml:space="preserve"> </w:t>
      </w:r>
    </w:p>
    <w:p w14:paraId="135C609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Pós-Condições</w:t>
      </w:r>
    </w:p>
    <w:p w14:paraId="59F19A34" w14:textId="77777777" w:rsidR="00766138" w:rsidRPr="003E2AF9" w:rsidRDefault="00766138" w:rsidP="004B06A9">
      <w:pPr>
        <w:spacing w:after="0" w:line="360" w:lineRule="auto"/>
        <w:ind w:firstLine="360"/>
        <w:rPr>
          <w:color w:val="000000"/>
          <w:szCs w:val="24"/>
        </w:rPr>
      </w:pPr>
      <w:r w:rsidRPr="003E2AF9">
        <w:rPr>
          <w:color w:val="000000"/>
          <w:szCs w:val="24"/>
        </w:rPr>
        <w:t>Senha recuperada</w:t>
      </w:r>
      <w:r w:rsidR="001C52FC">
        <w:rPr>
          <w:color w:val="000000"/>
          <w:szCs w:val="24"/>
        </w:rPr>
        <w:t>, enviada por e-mail</w:t>
      </w:r>
      <w:r w:rsidRPr="003E2AF9">
        <w:rPr>
          <w:color w:val="000000"/>
          <w:szCs w:val="24"/>
        </w:rPr>
        <w:t>.</w:t>
      </w:r>
    </w:p>
    <w:p w14:paraId="24B59C93" w14:textId="77777777" w:rsidR="001C68D9" w:rsidRPr="003E2AF9" w:rsidRDefault="001C68D9" w:rsidP="003E2AF9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de Eventos</w:t>
      </w:r>
    </w:p>
    <w:p w14:paraId="66448B84" w14:textId="77777777" w:rsidR="001C68D9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>Fluxo Básico</w:t>
      </w:r>
    </w:p>
    <w:p w14:paraId="6EA9382B" w14:textId="21C1C3B5" w:rsidR="00766138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Usuário aciona a opção “Esqueci a senha” na tela </w:t>
      </w:r>
      <w:r w:rsidR="009A62EB">
        <w:rPr>
          <w:color w:val="000000"/>
          <w:szCs w:val="24"/>
        </w:rPr>
        <w:t xml:space="preserve">de </w:t>
      </w:r>
      <w:proofErr w:type="spellStart"/>
      <w:r w:rsidR="009A62EB">
        <w:rPr>
          <w:color w:val="000000"/>
          <w:szCs w:val="24"/>
        </w:rPr>
        <w:t>login</w:t>
      </w:r>
      <w:proofErr w:type="spellEnd"/>
      <w:r w:rsidR="009A62EB">
        <w:rPr>
          <w:color w:val="000000"/>
          <w:szCs w:val="24"/>
        </w:rPr>
        <w:t xml:space="preserve"> do sistema, conforme a </w:t>
      </w:r>
      <w:r w:rsidR="00F54D36">
        <w:rPr>
          <w:color w:val="000000"/>
          <w:szCs w:val="24"/>
        </w:rPr>
        <w:t>interface I01</w:t>
      </w:r>
      <w:r w:rsidRPr="003E2AF9">
        <w:rPr>
          <w:color w:val="000000"/>
          <w:szCs w:val="24"/>
        </w:rPr>
        <w:t>.</w:t>
      </w:r>
    </w:p>
    <w:p w14:paraId="6CDCB511" w14:textId="66B1A5B6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O sistema solicita o e-mail do usuário conforme interface </w:t>
      </w:r>
      <w:r w:rsidR="00280757">
        <w:rPr>
          <w:color w:val="000000"/>
          <w:szCs w:val="24"/>
        </w:rPr>
        <w:t>I02</w:t>
      </w:r>
      <w:r w:rsidR="009A62EB">
        <w:rPr>
          <w:color w:val="000000"/>
          <w:szCs w:val="24"/>
        </w:rPr>
        <w:t>.</w:t>
      </w:r>
    </w:p>
    <w:p w14:paraId="6A1B394C" w14:textId="1B34DB99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Usuário </w:t>
      </w:r>
      <w:r w:rsidR="001A43E5">
        <w:rPr>
          <w:color w:val="000000"/>
          <w:szCs w:val="24"/>
        </w:rPr>
        <w:t xml:space="preserve">informa o e-mail </w:t>
      </w:r>
      <w:r w:rsidR="009A62EB">
        <w:rPr>
          <w:color w:val="000000"/>
          <w:szCs w:val="24"/>
        </w:rPr>
        <w:t>cadastrado</w:t>
      </w:r>
      <w:r w:rsidR="009A62EB">
        <w:rPr>
          <w:color w:val="000000"/>
          <w:szCs w:val="24"/>
        </w:rPr>
        <w:t xml:space="preserve"> </w:t>
      </w:r>
      <w:r w:rsidR="001A43E5">
        <w:rPr>
          <w:color w:val="000000"/>
          <w:szCs w:val="24"/>
        </w:rPr>
        <w:t xml:space="preserve">e </w:t>
      </w:r>
      <w:r w:rsidRPr="003E2AF9">
        <w:rPr>
          <w:color w:val="000000"/>
          <w:szCs w:val="24"/>
        </w:rPr>
        <w:t>aciona o botão</w:t>
      </w:r>
      <w:r w:rsidR="001C52FC">
        <w:rPr>
          <w:color w:val="000000"/>
          <w:szCs w:val="24"/>
        </w:rPr>
        <w:t xml:space="preserve"> R</w:t>
      </w:r>
      <w:r w:rsidRPr="003E2AF9">
        <w:rPr>
          <w:color w:val="000000"/>
          <w:szCs w:val="24"/>
        </w:rPr>
        <w:t>ecuperar a senha.</w:t>
      </w:r>
    </w:p>
    <w:p w14:paraId="7C0FF034" w14:textId="3D6CBFD5" w:rsidR="00ED6BEB" w:rsidRPr="003E2AF9" w:rsidRDefault="00766138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>Sistema</w:t>
      </w:r>
      <w:r w:rsidR="00832018">
        <w:rPr>
          <w:color w:val="000000"/>
          <w:szCs w:val="24"/>
        </w:rPr>
        <w:t xml:space="preserve"> recupera a senha, </w:t>
      </w:r>
      <w:r w:rsidRPr="003E2AF9">
        <w:rPr>
          <w:color w:val="000000"/>
          <w:szCs w:val="24"/>
        </w:rPr>
        <w:t>envia</w:t>
      </w:r>
      <w:r w:rsidR="00E94CAA">
        <w:rPr>
          <w:color w:val="000000"/>
          <w:szCs w:val="24"/>
        </w:rPr>
        <w:t xml:space="preserve"> </w:t>
      </w:r>
      <w:r w:rsidR="00832018">
        <w:rPr>
          <w:color w:val="000000"/>
          <w:szCs w:val="24"/>
        </w:rPr>
        <w:t xml:space="preserve">para </w:t>
      </w:r>
      <w:r w:rsidRPr="003E2AF9">
        <w:rPr>
          <w:color w:val="000000"/>
          <w:szCs w:val="24"/>
        </w:rPr>
        <w:t>o e-mail do usuário</w:t>
      </w:r>
      <w:r w:rsidR="00832018">
        <w:rPr>
          <w:color w:val="000000"/>
          <w:szCs w:val="24"/>
        </w:rPr>
        <w:t xml:space="preserve"> e exibe a interface I03</w:t>
      </w:r>
      <w:r w:rsidRPr="003E2AF9">
        <w:rPr>
          <w:color w:val="000000"/>
          <w:szCs w:val="24"/>
        </w:rPr>
        <w:t>.</w:t>
      </w:r>
    </w:p>
    <w:p w14:paraId="0A7EFA0C" w14:textId="77777777" w:rsidR="00ED6BEB" w:rsidRPr="003E2AF9" w:rsidRDefault="00ED6BEB" w:rsidP="003E2AF9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3E2AF9">
        <w:rPr>
          <w:b/>
          <w:szCs w:val="24"/>
        </w:rPr>
        <w:t xml:space="preserve">Fluxo de Exceção </w:t>
      </w:r>
      <w:r w:rsidR="003E2AF9" w:rsidRPr="003E2AF9">
        <w:rPr>
          <w:b/>
          <w:color w:val="000000"/>
          <w:szCs w:val="24"/>
        </w:rPr>
        <w:t>01 – E-mail incorreto ou não encontrado</w:t>
      </w:r>
    </w:p>
    <w:p w14:paraId="444B5B47" w14:textId="5AEBA0DC" w:rsidR="00ED6BEB" w:rsidRPr="003E2AF9" w:rsidRDefault="003E2AF9" w:rsidP="003E2AF9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3E2AF9">
        <w:rPr>
          <w:color w:val="000000"/>
          <w:szCs w:val="24"/>
        </w:rPr>
        <w:t xml:space="preserve">No passo </w:t>
      </w:r>
      <w:proofErr w:type="gramStart"/>
      <w:r w:rsidRPr="003E2AF9">
        <w:rPr>
          <w:color w:val="000000"/>
          <w:szCs w:val="24"/>
        </w:rPr>
        <w:t>2</w:t>
      </w:r>
      <w:proofErr w:type="gramEnd"/>
      <w:r w:rsidRPr="003E2AF9">
        <w:rPr>
          <w:color w:val="000000"/>
          <w:szCs w:val="24"/>
        </w:rPr>
        <w:t xml:space="preserve"> do fluxo básico o sistema detecta que </w:t>
      </w:r>
      <w:r w:rsidR="009A62EB">
        <w:rPr>
          <w:color w:val="000000"/>
          <w:szCs w:val="24"/>
        </w:rPr>
        <w:t>o e-mail está incorreto.</w:t>
      </w:r>
    </w:p>
    <w:p w14:paraId="445DF41A" w14:textId="3FBF7DBE" w:rsidR="009A62EB" w:rsidRPr="003E2AF9" w:rsidRDefault="003E2AF9" w:rsidP="009A62EB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9A62EB">
        <w:rPr>
          <w:color w:val="000000"/>
          <w:szCs w:val="24"/>
        </w:rPr>
        <w:t xml:space="preserve">O sistema informa o erro na interface </w:t>
      </w:r>
      <w:r w:rsidR="009A62EB" w:rsidRPr="009A62EB">
        <w:rPr>
          <w:color w:val="000000"/>
          <w:szCs w:val="24"/>
        </w:rPr>
        <w:t>I02</w:t>
      </w:r>
      <w:r w:rsidR="009A62EB">
        <w:rPr>
          <w:color w:val="000000"/>
          <w:szCs w:val="24"/>
        </w:rPr>
        <w:t xml:space="preserve">, </w:t>
      </w:r>
      <w:r w:rsidR="009A62EB">
        <w:rPr>
          <w:color w:val="000000"/>
          <w:szCs w:val="24"/>
        </w:rPr>
        <w:t>solicitando um e-mail válido</w:t>
      </w:r>
      <w:r w:rsidR="009A62EB" w:rsidRPr="003E2AF9">
        <w:rPr>
          <w:color w:val="000000"/>
          <w:szCs w:val="24"/>
        </w:rPr>
        <w:t xml:space="preserve"> ou </w:t>
      </w:r>
      <w:r w:rsidR="009A62EB">
        <w:rPr>
          <w:color w:val="000000"/>
          <w:szCs w:val="24"/>
        </w:rPr>
        <w:t xml:space="preserve">informando </w:t>
      </w:r>
      <w:r w:rsidR="009A62EB" w:rsidRPr="003E2AF9">
        <w:rPr>
          <w:color w:val="000000"/>
          <w:szCs w:val="24"/>
        </w:rPr>
        <w:t>que o e-mail não foi encontrado.</w:t>
      </w:r>
    </w:p>
    <w:p w14:paraId="13B4EA20" w14:textId="12F461F0" w:rsidR="001C52FC" w:rsidRPr="009A62EB" w:rsidRDefault="001C52FC" w:rsidP="009A62EB">
      <w:pPr>
        <w:spacing w:after="0" w:line="360" w:lineRule="auto"/>
        <w:jc w:val="both"/>
        <w:rPr>
          <w:szCs w:val="24"/>
        </w:rPr>
      </w:pPr>
    </w:p>
    <w:p w14:paraId="1E867E55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28A938E7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7EF8CE54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2A10799B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55160A58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4997C668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5EA367F5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0C5EF91E" w14:textId="77777777" w:rsidR="00CA123B" w:rsidRDefault="00CA123B" w:rsidP="001C52FC">
      <w:pPr>
        <w:spacing w:after="0" w:line="360" w:lineRule="auto"/>
        <w:jc w:val="both"/>
        <w:rPr>
          <w:szCs w:val="24"/>
        </w:rPr>
      </w:pPr>
    </w:p>
    <w:p w14:paraId="3287A953" w14:textId="77777777" w:rsidR="00CA123B" w:rsidRPr="00806572" w:rsidRDefault="00CA123B" w:rsidP="001C52FC">
      <w:pPr>
        <w:spacing w:after="0" w:line="360" w:lineRule="auto"/>
        <w:jc w:val="both"/>
        <w:rPr>
          <w:szCs w:val="24"/>
        </w:rPr>
      </w:pPr>
    </w:p>
    <w:p w14:paraId="3DD81C96" w14:textId="77777777" w:rsidR="001C52FC" w:rsidRPr="00F436BC" w:rsidRDefault="001C52FC" w:rsidP="001C52FC">
      <w:pPr>
        <w:pStyle w:val="PargrafodaLista"/>
        <w:numPr>
          <w:ilvl w:val="0"/>
          <w:numId w:val="1"/>
        </w:numPr>
        <w:spacing w:after="0" w:line="360" w:lineRule="auto"/>
        <w:jc w:val="both"/>
        <w:rPr>
          <w:b/>
          <w:szCs w:val="24"/>
        </w:rPr>
      </w:pPr>
      <w:r w:rsidRPr="00F436BC">
        <w:rPr>
          <w:b/>
          <w:szCs w:val="24"/>
        </w:rPr>
        <w:lastRenderedPageBreak/>
        <w:t>Detalhamento das Interfaces com o Usuário</w:t>
      </w:r>
    </w:p>
    <w:p w14:paraId="26CD86A1" w14:textId="3DC173AB"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806572">
        <w:rPr>
          <w:b/>
          <w:szCs w:val="24"/>
        </w:rPr>
        <w:t xml:space="preserve">Interface I01 – Tela </w:t>
      </w:r>
      <w:r w:rsidR="00CA123B">
        <w:rPr>
          <w:b/>
          <w:szCs w:val="24"/>
        </w:rPr>
        <w:t xml:space="preserve">de </w:t>
      </w:r>
      <w:proofErr w:type="spellStart"/>
      <w:r w:rsidR="00CA123B">
        <w:rPr>
          <w:b/>
          <w:szCs w:val="24"/>
        </w:rPr>
        <w:t>Login</w:t>
      </w:r>
      <w:proofErr w:type="spellEnd"/>
      <w:r w:rsidRPr="00806572">
        <w:rPr>
          <w:b/>
          <w:szCs w:val="24"/>
        </w:rPr>
        <w:t xml:space="preserve"> do Sistema</w:t>
      </w:r>
    </w:p>
    <w:p w14:paraId="35B283B0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Interface</w:t>
      </w:r>
    </w:p>
    <w:p w14:paraId="1C72CF6E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B8C764A" w14:textId="3632DE9F" w:rsidR="001C52FC" w:rsidRDefault="009A62EB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58934FB4" wp14:editId="11F579DB">
            <wp:extent cx="4258102" cy="3599359"/>
            <wp:effectExtent l="19050" t="19050" r="28575" b="2032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33" r="13033"/>
                    <a:stretch/>
                  </pic:blipFill>
                  <pic:spPr bwMode="auto">
                    <a:xfrm>
                      <a:off x="0" y="0"/>
                      <a:ext cx="4258642" cy="3599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A2F216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442E23E9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23E4E91B" w14:textId="77777777" w:rsidTr="009D4D63">
        <w:tc>
          <w:tcPr>
            <w:tcW w:w="2694" w:type="dxa"/>
          </w:tcPr>
          <w:p w14:paraId="39248D64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4A5116CF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1091CD72" w14:textId="77777777" w:rsidTr="009D4D63">
        <w:tc>
          <w:tcPr>
            <w:tcW w:w="2694" w:type="dxa"/>
          </w:tcPr>
          <w:p w14:paraId="1FCF657C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Entrar</w:t>
            </w:r>
          </w:p>
        </w:tc>
        <w:tc>
          <w:tcPr>
            <w:tcW w:w="6378" w:type="dxa"/>
          </w:tcPr>
          <w:p w14:paraId="7275141F" w14:textId="20473A9B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Aciona o UC0</w:t>
            </w:r>
            <w:r w:rsidR="009A62EB">
              <w:rPr>
                <w:szCs w:val="24"/>
              </w:rPr>
              <w:t>5</w:t>
            </w:r>
          </w:p>
        </w:tc>
      </w:tr>
      <w:tr w:rsidR="001C52FC" w14:paraId="5CF277E5" w14:textId="77777777" w:rsidTr="009D4D63">
        <w:tc>
          <w:tcPr>
            <w:tcW w:w="2694" w:type="dxa"/>
          </w:tcPr>
          <w:p w14:paraId="43147620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Esqueci a senha</w:t>
            </w:r>
          </w:p>
        </w:tc>
        <w:tc>
          <w:tcPr>
            <w:tcW w:w="6378" w:type="dxa"/>
          </w:tcPr>
          <w:p w14:paraId="03047468" w14:textId="1CAF9869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Exibe a interface I0</w:t>
            </w:r>
            <w:r w:rsidR="00CA123B">
              <w:rPr>
                <w:szCs w:val="24"/>
              </w:rPr>
              <w:t>2</w:t>
            </w:r>
          </w:p>
        </w:tc>
      </w:tr>
    </w:tbl>
    <w:p w14:paraId="5CEE7C49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422E32C" w14:textId="77777777" w:rsidR="001C52FC" w:rsidRDefault="001C52FC" w:rsidP="001C52FC">
      <w:pPr>
        <w:rPr>
          <w:szCs w:val="24"/>
        </w:rPr>
      </w:pPr>
      <w:r>
        <w:rPr>
          <w:szCs w:val="24"/>
        </w:rPr>
        <w:br w:type="page"/>
      </w:r>
    </w:p>
    <w:p w14:paraId="0971E2FC" w14:textId="0EE433B9" w:rsidR="001C52FC" w:rsidRPr="0080657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>
        <w:rPr>
          <w:b/>
          <w:szCs w:val="24"/>
        </w:rPr>
        <w:lastRenderedPageBreak/>
        <w:t xml:space="preserve">Interface </w:t>
      </w:r>
      <w:r w:rsidR="00E94CAA">
        <w:rPr>
          <w:b/>
          <w:szCs w:val="24"/>
        </w:rPr>
        <w:t>I02</w:t>
      </w:r>
      <w:r w:rsidR="00E94CAA" w:rsidRPr="00806572">
        <w:rPr>
          <w:b/>
          <w:szCs w:val="24"/>
        </w:rPr>
        <w:t xml:space="preserve"> </w:t>
      </w:r>
      <w:r w:rsidRPr="00806572">
        <w:rPr>
          <w:b/>
          <w:szCs w:val="24"/>
        </w:rPr>
        <w:t xml:space="preserve">– Tela </w:t>
      </w:r>
      <w:r w:rsidR="00E94CAA">
        <w:rPr>
          <w:b/>
          <w:szCs w:val="24"/>
        </w:rPr>
        <w:t>Recuperação de Senha</w:t>
      </w:r>
    </w:p>
    <w:p w14:paraId="711D8269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806572">
        <w:rPr>
          <w:szCs w:val="24"/>
        </w:rPr>
        <w:t>Interface</w:t>
      </w:r>
    </w:p>
    <w:p w14:paraId="1420DE13" w14:textId="77777777"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BF42FFB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312EB9F2" wp14:editId="68A0469D">
            <wp:extent cx="4352925" cy="2962275"/>
            <wp:effectExtent l="19050" t="19050" r="28575" b="2857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5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84" r="12264"/>
                    <a:stretch/>
                  </pic:blipFill>
                  <pic:spPr bwMode="auto">
                    <a:xfrm>
                      <a:off x="0" y="0"/>
                      <a:ext cx="4357591" cy="2965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E1890C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74537B88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41B6F915" w14:textId="77777777" w:rsidR="001C52FC" w:rsidRPr="0080657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Campos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268"/>
        <w:gridCol w:w="1701"/>
        <w:gridCol w:w="3402"/>
        <w:gridCol w:w="1808"/>
      </w:tblGrid>
      <w:tr w:rsidR="001C52FC" w14:paraId="4343AC2C" w14:textId="77777777" w:rsidTr="009D4D63">
        <w:tc>
          <w:tcPr>
            <w:tcW w:w="2268" w:type="dxa"/>
          </w:tcPr>
          <w:p w14:paraId="237E6B07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1701" w:type="dxa"/>
          </w:tcPr>
          <w:p w14:paraId="43DCC190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Tipo</w:t>
            </w:r>
          </w:p>
        </w:tc>
        <w:tc>
          <w:tcPr>
            <w:tcW w:w="3402" w:type="dxa"/>
          </w:tcPr>
          <w:p w14:paraId="06FA78DF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Valores Válidos</w:t>
            </w:r>
          </w:p>
        </w:tc>
        <w:tc>
          <w:tcPr>
            <w:tcW w:w="1808" w:type="dxa"/>
          </w:tcPr>
          <w:p w14:paraId="51FBC865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Observações</w:t>
            </w:r>
          </w:p>
        </w:tc>
      </w:tr>
      <w:tr w:rsidR="001C52FC" w14:paraId="05038F1D" w14:textId="77777777" w:rsidTr="009D4D63">
        <w:tc>
          <w:tcPr>
            <w:tcW w:w="2268" w:type="dxa"/>
          </w:tcPr>
          <w:p w14:paraId="1630F9E4" w14:textId="77777777" w:rsidR="001C52FC" w:rsidRDefault="001C52FC" w:rsidP="009D4D63">
            <w:pPr>
              <w:pStyle w:val="PargrafodaLista"/>
              <w:spacing w:line="360" w:lineRule="auto"/>
              <w:ind w:left="0"/>
              <w:rPr>
                <w:szCs w:val="24"/>
              </w:rPr>
            </w:pPr>
            <w:r>
              <w:rPr>
                <w:szCs w:val="24"/>
              </w:rPr>
              <w:t>E-mail</w:t>
            </w:r>
          </w:p>
        </w:tc>
        <w:tc>
          <w:tcPr>
            <w:tcW w:w="1701" w:type="dxa"/>
          </w:tcPr>
          <w:p w14:paraId="6FEF5480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Alfanumérico</w:t>
            </w:r>
          </w:p>
        </w:tc>
        <w:tc>
          <w:tcPr>
            <w:tcW w:w="3402" w:type="dxa"/>
          </w:tcPr>
          <w:p w14:paraId="4B89A6F0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E-mail válido</w:t>
            </w:r>
          </w:p>
        </w:tc>
        <w:tc>
          <w:tcPr>
            <w:tcW w:w="1808" w:type="dxa"/>
          </w:tcPr>
          <w:p w14:paraId="7AD62983" w14:textId="77777777" w:rsidR="001C52FC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Obrigatório</w:t>
            </w:r>
          </w:p>
        </w:tc>
      </w:tr>
    </w:tbl>
    <w:p w14:paraId="7495FD36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391FEADE" w14:textId="77777777" w:rsidR="001C52FC" w:rsidRDefault="001C52FC" w:rsidP="001C52FC">
      <w:pPr>
        <w:spacing w:after="0" w:line="360" w:lineRule="auto"/>
        <w:jc w:val="both"/>
        <w:rPr>
          <w:szCs w:val="24"/>
        </w:rPr>
      </w:pPr>
    </w:p>
    <w:p w14:paraId="18821002" w14:textId="77777777" w:rsidR="001C52FC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478B996F" w14:textId="77777777" w:rsidTr="009D4D63">
        <w:tc>
          <w:tcPr>
            <w:tcW w:w="2694" w:type="dxa"/>
          </w:tcPr>
          <w:p w14:paraId="50ACC988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FBC5813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0209A27A" w14:textId="77777777" w:rsidTr="009D4D63">
        <w:tc>
          <w:tcPr>
            <w:tcW w:w="2694" w:type="dxa"/>
          </w:tcPr>
          <w:p w14:paraId="518A0A92" w14:textId="77777777" w:rsidR="001C52FC" w:rsidRDefault="001C52FC" w:rsidP="001C52FC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Recuperar senha</w:t>
            </w:r>
          </w:p>
        </w:tc>
        <w:tc>
          <w:tcPr>
            <w:tcW w:w="6378" w:type="dxa"/>
          </w:tcPr>
          <w:p w14:paraId="37C45550" w14:textId="10B19F19" w:rsidR="001C52FC" w:rsidRDefault="00E94CAA" w:rsidP="00E94CAA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Envia senha esquecida pelo usuário para o e-mail cadastrado do usuário e </w:t>
            </w:r>
            <w:r w:rsidR="001C52FC">
              <w:rPr>
                <w:szCs w:val="24"/>
              </w:rPr>
              <w:t>exibe a interface</w:t>
            </w:r>
            <w:r>
              <w:rPr>
                <w:szCs w:val="24"/>
              </w:rPr>
              <w:t xml:space="preserve"> I03</w:t>
            </w:r>
          </w:p>
        </w:tc>
      </w:tr>
      <w:tr w:rsidR="001C52FC" w14:paraId="302DC820" w14:textId="77777777" w:rsidTr="009D4D63">
        <w:tc>
          <w:tcPr>
            <w:tcW w:w="2694" w:type="dxa"/>
          </w:tcPr>
          <w:p w14:paraId="46AACF94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21EA2F85" w14:textId="480BE4A3" w:rsidR="001C52FC" w:rsidRDefault="001C52FC" w:rsidP="00CA123B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Retorna para a Tela </w:t>
            </w:r>
            <w:r w:rsidR="00CA123B">
              <w:rPr>
                <w:szCs w:val="24"/>
              </w:rPr>
              <w:t xml:space="preserve">de </w:t>
            </w:r>
            <w:proofErr w:type="spellStart"/>
            <w:r w:rsidR="00CA123B"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do Sistema I01</w:t>
            </w:r>
          </w:p>
        </w:tc>
      </w:tr>
    </w:tbl>
    <w:p w14:paraId="6763400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59D170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568A2FE1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0E5BA2A2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6C7AD6CC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3F8F47EC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6C6ED4A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88A37CD" w14:textId="77777777" w:rsidR="001C52FC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798BA07D" w14:textId="319A27C6" w:rsidR="001C52FC" w:rsidRPr="00786DE2" w:rsidRDefault="001C52FC" w:rsidP="001C52FC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b/>
          <w:szCs w:val="24"/>
        </w:rPr>
      </w:pPr>
      <w:r w:rsidRPr="00786DE2">
        <w:rPr>
          <w:b/>
          <w:szCs w:val="24"/>
        </w:rPr>
        <w:t>Interface I0</w:t>
      </w:r>
      <w:r w:rsidR="00E94CAA">
        <w:rPr>
          <w:b/>
          <w:szCs w:val="24"/>
        </w:rPr>
        <w:t>3</w:t>
      </w:r>
      <w:r w:rsidRPr="00786DE2">
        <w:rPr>
          <w:b/>
          <w:szCs w:val="24"/>
        </w:rPr>
        <w:t xml:space="preserve"> – Tela </w:t>
      </w:r>
      <w:r>
        <w:rPr>
          <w:b/>
          <w:szCs w:val="24"/>
        </w:rPr>
        <w:t>Final de Recuperação de Senha</w:t>
      </w:r>
    </w:p>
    <w:p w14:paraId="7C98E6A0" w14:textId="77777777"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Interface</w:t>
      </w:r>
    </w:p>
    <w:p w14:paraId="10D474D9" w14:textId="77777777" w:rsidR="001C52FC" w:rsidRPr="00806572" w:rsidRDefault="001C52FC" w:rsidP="001C52FC">
      <w:pPr>
        <w:pStyle w:val="PargrafodaLista"/>
        <w:spacing w:after="0" w:line="360" w:lineRule="auto"/>
        <w:ind w:left="1224"/>
        <w:jc w:val="both"/>
        <w:rPr>
          <w:szCs w:val="24"/>
        </w:rPr>
      </w:pPr>
    </w:p>
    <w:p w14:paraId="419371E3" w14:textId="77777777" w:rsidR="001C52FC" w:rsidRDefault="001C52FC" w:rsidP="001C52FC">
      <w:pPr>
        <w:spacing w:after="0" w:line="360" w:lineRule="auto"/>
        <w:jc w:val="center"/>
        <w:rPr>
          <w:szCs w:val="24"/>
        </w:rPr>
      </w:pPr>
      <w:r>
        <w:rPr>
          <w:noProof/>
          <w:szCs w:val="24"/>
          <w:lang w:eastAsia="pt-BR"/>
        </w:rPr>
        <w:drawing>
          <wp:inline distT="0" distB="0" distL="0" distR="0" wp14:anchorId="67C1DCBC" wp14:editId="133E0120">
            <wp:extent cx="3933825" cy="2971205"/>
            <wp:effectExtent l="19050" t="19050" r="9525" b="1968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06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206" r="16529"/>
                    <a:stretch/>
                  </pic:blipFill>
                  <pic:spPr bwMode="auto">
                    <a:xfrm>
                      <a:off x="0" y="0"/>
                      <a:ext cx="3932091" cy="2969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4EF20" w14:textId="77777777" w:rsidR="001C52FC" w:rsidRPr="00806572" w:rsidRDefault="001C52FC" w:rsidP="001C52FC">
      <w:pPr>
        <w:spacing w:after="0" w:line="360" w:lineRule="auto"/>
        <w:jc w:val="both"/>
        <w:rPr>
          <w:szCs w:val="24"/>
        </w:rPr>
      </w:pPr>
    </w:p>
    <w:p w14:paraId="16D67A6A" w14:textId="77777777" w:rsidR="001C52FC" w:rsidRPr="00786DE2" w:rsidRDefault="001C52FC" w:rsidP="001C52FC">
      <w:pPr>
        <w:pStyle w:val="PargrafodaLista"/>
        <w:numPr>
          <w:ilvl w:val="2"/>
          <w:numId w:val="1"/>
        </w:numPr>
        <w:spacing w:after="0" w:line="360" w:lineRule="auto"/>
        <w:jc w:val="both"/>
        <w:rPr>
          <w:szCs w:val="24"/>
        </w:rPr>
      </w:pPr>
      <w:r w:rsidRPr="00786DE2">
        <w:rPr>
          <w:szCs w:val="24"/>
        </w:rPr>
        <w:t>Comandos</w:t>
      </w:r>
    </w:p>
    <w:tbl>
      <w:tblPr>
        <w:tblStyle w:val="Tabelacomgrade"/>
        <w:tblW w:w="0" w:type="auto"/>
        <w:tblInd w:w="108" w:type="dxa"/>
        <w:tblLook w:val="04A0" w:firstRow="1" w:lastRow="0" w:firstColumn="1" w:lastColumn="0" w:noHBand="0" w:noVBand="1"/>
      </w:tblPr>
      <w:tblGrid>
        <w:gridCol w:w="2694"/>
        <w:gridCol w:w="6378"/>
      </w:tblGrid>
      <w:tr w:rsidR="001C52FC" w14:paraId="0A4FB333" w14:textId="77777777" w:rsidTr="009D4D63">
        <w:tc>
          <w:tcPr>
            <w:tcW w:w="2694" w:type="dxa"/>
          </w:tcPr>
          <w:p w14:paraId="3D22FB8A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Nome</w:t>
            </w:r>
          </w:p>
        </w:tc>
        <w:tc>
          <w:tcPr>
            <w:tcW w:w="6378" w:type="dxa"/>
          </w:tcPr>
          <w:p w14:paraId="0218BE78" w14:textId="77777777" w:rsidR="001C52FC" w:rsidRPr="00A95812" w:rsidRDefault="001C52FC" w:rsidP="009D4D63">
            <w:pPr>
              <w:pStyle w:val="PargrafodaLista"/>
              <w:spacing w:line="360" w:lineRule="auto"/>
              <w:ind w:left="0"/>
              <w:jc w:val="center"/>
              <w:rPr>
                <w:b/>
                <w:szCs w:val="24"/>
              </w:rPr>
            </w:pPr>
            <w:r w:rsidRPr="00A95812">
              <w:rPr>
                <w:b/>
                <w:szCs w:val="24"/>
              </w:rPr>
              <w:t>Ação</w:t>
            </w:r>
          </w:p>
        </w:tc>
      </w:tr>
      <w:tr w:rsidR="001C52FC" w14:paraId="16061C35" w14:textId="77777777" w:rsidTr="009D4D63">
        <w:tc>
          <w:tcPr>
            <w:tcW w:w="2694" w:type="dxa"/>
          </w:tcPr>
          <w:p w14:paraId="2E9A6873" w14:textId="77777777" w:rsidR="001C52FC" w:rsidRDefault="001C52FC" w:rsidP="009D4D63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>Voltar</w:t>
            </w:r>
          </w:p>
        </w:tc>
        <w:tc>
          <w:tcPr>
            <w:tcW w:w="6378" w:type="dxa"/>
          </w:tcPr>
          <w:p w14:paraId="74A5C1BB" w14:textId="74635E8A" w:rsidR="001C52FC" w:rsidRDefault="001C52FC" w:rsidP="00CA123B">
            <w:pPr>
              <w:pStyle w:val="PargrafodaLista"/>
              <w:spacing w:line="360" w:lineRule="auto"/>
              <w:ind w:left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Retorna para a Tela </w:t>
            </w:r>
            <w:r w:rsidR="00CA123B">
              <w:rPr>
                <w:szCs w:val="24"/>
              </w:rPr>
              <w:t xml:space="preserve">de </w:t>
            </w:r>
            <w:proofErr w:type="spellStart"/>
            <w:r w:rsidR="00CA123B">
              <w:rPr>
                <w:szCs w:val="24"/>
              </w:rPr>
              <w:t>Login</w:t>
            </w:r>
            <w:proofErr w:type="spellEnd"/>
            <w:r>
              <w:rPr>
                <w:szCs w:val="24"/>
              </w:rPr>
              <w:t xml:space="preserve"> do Sistema I01</w:t>
            </w:r>
          </w:p>
        </w:tc>
      </w:tr>
    </w:tbl>
    <w:p w14:paraId="0374E377" w14:textId="77777777" w:rsidR="001C52FC" w:rsidRDefault="001C52FC" w:rsidP="004B06A9">
      <w:pPr>
        <w:pStyle w:val="PargrafodaLista"/>
        <w:spacing w:after="0" w:line="360" w:lineRule="auto"/>
        <w:ind w:left="1224"/>
        <w:jc w:val="both"/>
        <w:rPr>
          <w:szCs w:val="24"/>
        </w:rPr>
      </w:pPr>
      <w:bookmarkStart w:id="0" w:name="_GoBack"/>
      <w:bookmarkEnd w:id="0"/>
    </w:p>
    <w:sectPr w:rsidR="001C52FC" w:rsidSect="001C68D9">
      <w:headerReference w:type="default" r:id="rId11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5B3B7D" w15:done="0"/>
  <w15:commentEx w15:paraId="6605F6D6" w15:done="0"/>
  <w15:commentEx w15:paraId="0DDB5413" w15:done="0"/>
  <w15:commentEx w15:paraId="323518B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BB2925" w14:textId="77777777" w:rsidR="00CD1C85" w:rsidRDefault="00CD1C85" w:rsidP="001C68D9">
      <w:pPr>
        <w:spacing w:after="0" w:line="240" w:lineRule="auto"/>
      </w:pPr>
      <w:r>
        <w:separator/>
      </w:r>
    </w:p>
  </w:endnote>
  <w:endnote w:type="continuationSeparator" w:id="0">
    <w:p w14:paraId="0CB0E7A5" w14:textId="77777777" w:rsidR="00CD1C85" w:rsidRDefault="00CD1C85" w:rsidP="001C6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55CB99" w14:textId="77777777" w:rsidR="00CD1C85" w:rsidRDefault="00CD1C85" w:rsidP="001C68D9">
      <w:pPr>
        <w:spacing w:after="0" w:line="240" w:lineRule="auto"/>
      </w:pPr>
      <w:r>
        <w:separator/>
      </w:r>
    </w:p>
  </w:footnote>
  <w:footnote w:type="continuationSeparator" w:id="0">
    <w:p w14:paraId="0548A7B9" w14:textId="77777777" w:rsidR="00CD1C85" w:rsidRDefault="00CD1C85" w:rsidP="001C6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72" w:type="dxa"/>
      <w:tblInd w:w="10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663"/>
      <w:gridCol w:w="2409"/>
    </w:tblGrid>
    <w:tr w:rsidR="001C68D9" w:rsidRPr="001C68D9" w14:paraId="52959CBF" w14:textId="77777777" w:rsidTr="001C68D9">
      <w:trPr>
        <w:trHeight w:val="411"/>
      </w:trPr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62CEAD4D" w14:textId="77777777" w:rsidR="001C68D9" w:rsidRPr="001C68D9" w:rsidRDefault="001C68D9" w:rsidP="001C68D9">
          <w:pPr>
            <w:spacing w:after="0" w:line="240" w:lineRule="auto"/>
            <w:jc w:val="both"/>
          </w:pPr>
          <w:r w:rsidRPr="001C68D9">
            <w:t xml:space="preserve">Projeto </w:t>
          </w:r>
          <w:proofErr w:type="spellStart"/>
          <w:r w:rsidRPr="001C68D9">
            <w:t>S</w:t>
          </w:r>
          <w:r>
            <w:t>isMed</w:t>
          </w:r>
          <w:proofErr w:type="spellEnd"/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DDB5697" w14:textId="331A363F" w:rsidR="001C68D9" w:rsidRPr="001C68D9" w:rsidRDefault="001C68D9" w:rsidP="001C68D9">
          <w:pPr>
            <w:spacing w:after="0" w:line="240" w:lineRule="auto"/>
            <w:jc w:val="center"/>
          </w:pPr>
          <w:r>
            <w:t xml:space="preserve">Versão: </w:t>
          </w:r>
          <w:r w:rsidRPr="001C68D9">
            <w:fldChar w:fldCharType="begin"/>
          </w:r>
          <w:r w:rsidRPr="001C68D9">
            <w:instrText xml:space="preserve"> REF versao \h  \* MERGEFORMAT </w:instrText>
          </w:r>
          <w:r w:rsidRPr="001C68D9">
            <w:fldChar w:fldCharType="separate"/>
          </w:r>
          <w:proofErr w:type="gramStart"/>
          <w:r w:rsidR="009A62EB">
            <w:t>2</w:t>
          </w:r>
          <w:proofErr w:type="gramEnd"/>
          <w:r w:rsidRPr="001C68D9">
            <w:t>.</w:t>
          </w:r>
          <w:r w:rsidRPr="001C68D9">
            <w:fldChar w:fldCharType="end"/>
          </w:r>
          <w:r>
            <w:t>0</w:t>
          </w:r>
        </w:p>
      </w:tc>
    </w:tr>
    <w:tr w:rsidR="001C68D9" w:rsidRPr="001C68D9" w14:paraId="2FEA0B72" w14:textId="77777777" w:rsidTr="001C68D9">
      <w:tc>
        <w:tcPr>
          <w:tcW w:w="6663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AB2693" w14:textId="77777777" w:rsidR="001C68D9" w:rsidRPr="001C68D9" w:rsidRDefault="001C68D9" w:rsidP="00785B63">
          <w:pPr>
            <w:spacing w:after="0" w:line="240" w:lineRule="auto"/>
            <w:jc w:val="both"/>
          </w:pPr>
          <w:r w:rsidRPr="001C68D9">
            <w:t>Especificação de Caso de Uso: UC0</w:t>
          </w:r>
          <w:r w:rsidR="00785B63">
            <w:t>5</w:t>
          </w:r>
          <w:r w:rsidRPr="001C68D9">
            <w:t xml:space="preserve"> Re</w:t>
          </w:r>
          <w:r w:rsidR="00785B63">
            <w:t>cuperar Senha</w:t>
          </w:r>
        </w:p>
      </w:tc>
      <w:tc>
        <w:tcPr>
          <w:tcW w:w="24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0F3B16A" w14:textId="074265DC" w:rsidR="001C68D9" w:rsidRPr="001C68D9" w:rsidRDefault="001C68D9" w:rsidP="009A62EB">
          <w:pPr>
            <w:spacing w:after="0" w:line="240" w:lineRule="auto"/>
            <w:jc w:val="center"/>
          </w:pPr>
          <w:r w:rsidRPr="001C68D9">
            <w:t xml:space="preserve">Data: </w:t>
          </w:r>
          <w:r w:rsidR="009A62EB">
            <w:t>01</w:t>
          </w:r>
          <w:r w:rsidRPr="001C68D9">
            <w:t>/</w:t>
          </w:r>
          <w:r w:rsidR="009A62EB">
            <w:t>11</w:t>
          </w:r>
          <w:r w:rsidRPr="001C68D9">
            <w:t>/2014</w:t>
          </w:r>
        </w:p>
      </w:tc>
    </w:tr>
  </w:tbl>
  <w:p w14:paraId="40C5E962" w14:textId="77777777" w:rsidR="001C68D9" w:rsidRDefault="001C68D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FA489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aydson Vasconcelos de Sousa">
    <w15:presenceInfo w15:providerId="AD" w15:userId="S-1-5-21-4922804-1091600762-3614063847-2061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8D9"/>
    <w:rsid w:val="00147F96"/>
    <w:rsid w:val="001A43E5"/>
    <w:rsid w:val="001C52FC"/>
    <w:rsid w:val="001C68D9"/>
    <w:rsid w:val="00280757"/>
    <w:rsid w:val="003B4765"/>
    <w:rsid w:val="003E2AF9"/>
    <w:rsid w:val="00424F28"/>
    <w:rsid w:val="004B06A9"/>
    <w:rsid w:val="007563A0"/>
    <w:rsid w:val="00766138"/>
    <w:rsid w:val="00785B63"/>
    <w:rsid w:val="007F0E44"/>
    <w:rsid w:val="00832018"/>
    <w:rsid w:val="00893CEB"/>
    <w:rsid w:val="00977190"/>
    <w:rsid w:val="009A62EB"/>
    <w:rsid w:val="00CA123B"/>
    <w:rsid w:val="00CD1C85"/>
    <w:rsid w:val="00CD58EF"/>
    <w:rsid w:val="00DF32B9"/>
    <w:rsid w:val="00E502C3"/>
    <w:rsid w:val="00E94CAA"/>
    <w:rsid w:val="00ED6BEB"/>
    <w:rsid w:val="00F54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9149C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D58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8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8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8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8EF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C68D9"/>
  </w:style>
  <w:style w:type="paragraph" w:styleId="Rodap">
    <w:name w:val="footer"/>
    <w:basedOn w:val="Normal"/>
    <w:link w:val="RodapChar"/>
    <w:uiPriority w:val="99"/>
    <w:unhideWhenUsed/>
    <w:rsid w:val="001C68D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C68D9"/>
  </w:style>
  <w:style w:type="paragraph" w:styleId="PargrafodaLista">
    <w:name w:val="List Paragraph"/>
    <w:basedOn w:val="Normal"/>
    <w:uiPriority w:val="34"/>
    <w:qFormat/>
    <w:rsid w:val="001C68D9"/>
    <w:pPr>
      <w:ind w:left="720"/>
      <w:contextualSpacing/>
    </w:pPr>
  </w:style>
  <w:style w:type="table" w:styleId="Tabelacomgrade">
    <w:name w:val="Table Grid"/>
    <w:basedOn w:val="Tabelanormal"/>
    <w:uiPriority w:val="59"/>
    <w:rsid w:val="001C52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1C52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C52FC"/>
    <w:rPr>
      <w:rFonts w:ascii="Tahoma" w:hAnsi="Tahoma" w:cs="Tahoma"/>
      <w:sz w:val="16"/>
      <w:szCs w:val="16"/>
    </w:rPr>
  </w:style>
  <w:style w:type="character" w:styleId="Refdecomentrio">
    <w:name w:val="annotation reference"/>
    <w:basedOn w:val="Fontepargpadro"/>
    <w:uiPriority w:val="99"/>
    <w:semiHidden/>
    <w:unhideWhenUsed/>
    <w:rsid w:val="00CD58E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D58E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D58E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D58E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D58E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249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</dc:creator>
  <cp:lastModifiedBy>Anderson</cp:lastModifiedBy>
  <cp:revision>13</cp:revision>
  <dcterms:created xsi:type="dcterms:W3CDTF">2014-09-21T12:47:00Z</dcterms:created>
  <dcterms:modified xsi:type="dcterms:W3CDTF">2014-11-01T19:30:00Z</dcterms:modified>
</cp:coreProperties>
</file>